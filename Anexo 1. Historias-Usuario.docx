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CC242AF" w14:textId="1B0E7328" w:rsidR="00F7676C" w:rsidRDefault="00F7676C" w:rsidP="68AF89F3">
      <w:pPr>
        <w:pStyle w:val="Textoindependiente"/>
        <w:spacing w:after="0"/>
        <w:jc w:val="center"/>
        <w:rPr>
          <w:rStyle w:val="Ninguno"/>
          <w:rFonts w:ascii="Arial" w:hAnsi="Arial"/>
          <w:b/>
          <w:bCs/>
          <w:sz w:val="24"/>
          <w:szCs w:val="24"/>
        </w:rPr>
      </w:pPr>
      <w:r w:rsidRPr="68AF89F3">
        <w:rPr>
          <w:rStyle w:val="Ninguno"/>
          <w:rFonts w:ascii="Arial" w:hAnsi="Arial"/>
          <w:b/>
          <w:bCs/>
          <w:sz w:val="24"/>
          <w:szCs w:val="24"/>
        </w:rPr>
        <w:t xml:space="preserve">ANEXO </w:t>
      </w:r>
      <w:r w:rsidR="5E6EDF76" w:rsidRPr="68AF89F3">
        <w:rPr>
          <w:rStyle w:val="Ninguno"/>
          <w:rFonts w:ascii="Arial" w:hAnsi="Arial"/>
          <w:b/>
          <w:bCs/>
          <w:sz w:val="24"/>
          <w:szCs w:val="24"/>
        </w:rPr>
        <w:t>1</w:t>
      </w:r>
    </w:p>
    <w:p w14:paraId="43853DAB" w14:textId="77777777" w:rsidR="00F7676C" w:rsidRPr="00F7676C" w:rsidRDefault="00F7676C" w:rsidP="00F7676C">
      <w:pPr>
        <w:pStyle w:val="Textoindependiente"/>
        <w:spacing w:after="0"/>
        <w:jc w:val="center"/>
        <w:rPr>
          <w:rFonts w:ascii="Arial" w:eastAsia="Arial" w:hAnsi="Arial" w:cs="Arial"/>
          <w:b/>
          <w:bCs/>
          <w:sz w:val="28"/>
          <w:szCs w:val="24"/>
        </w:rPr>
      </w:pPr>
    </w:p>
    <w:tbl>
      <w:tblPr>
        <w:tblStyle w:val="Tabladelista6concolores-nfasis1"/>
        <w:tblW w:w="9726" w:type="dxa"/>
        <w:jc w:val="center"/>
        <w:tblLayout w:type="fixed"/>
        <w:tblLook w:val="04A0" w:firstRow="1" w:lastRow="0" w:firstColumn="1" w:lastColumn="0" w:noHBand="0" w:noVBand="1"/>
      </w:tblPr>
      <w:tblGrid>
        <w:gridCol w:w="9726"/>
      </w:tblGrid>
      <w:tr w:rsidR="00F7676C" w:rsidRPr="00F7676C" w14:paraId="116E9890" w14:textId="77777777" w:rsidTr="00F76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6" w:type="dxa"/>
            <w:vAlign w:val="center"/>
          </w:tcPr>
          <w:p w14:paraId="699B99F7" w14:textId="77777777" w:rsidR="00F7676C" w:rsidRPr="00F7676C" w:rsidRDefault="00375453" w:rsidP="00D73860">
            <w:pPr>
              <w:pStyle w:val="Cuerpo"/>
              <w:spacing w:after="0"/>
              <w:jc w:val="center"/>
              <w:rPr>
                <w:sz w:val="28"/>
                <w:szCs w:val="24"/>
              </w:rPr>
            </w:pPr>
            <w:r>
              <w:rPr>
                <w:rStyle w:val="Ninguno"/>
                <w:sz w:val="28"/>
                <w:szCs w:val="24"/>
              </w:rPr>
              <w:t>H</w:t>
            </w:r>
            <w:r w:rsidRPr="00375453">
              <w:rPr>
                <w:rStyle w:val="Ninguno"/>
                <w:sz w:val="28"/>
                <w:szCs w:val="24"/>
              </w:rPr>
              <w:t>istorias de usuario</w:t>
            </w:r>
          </w:p>
        </w:tc>
      </w:tr>
    </w:tbl>
    <w:p w14:paraId="5ADF7B24" w14:textId="77777777" w:rsidR="00F7676C" w:rsidRDefault="00F7676C" w:rsidP="00F7676C">
      <w:pPr>
        <w:pStyle w:val="Textoindependiente"/>
        <w:widowControl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A840213" w14:textId="77777777" w:rsidR="00F7676C" w:rsidRDefault="00F7676C" w:rsidP="00F7676C">
      <w:pPr>
        <w:pStyle w:val="Cuerpo"/>
        <w:spacing w:after="0" w:line="240" w:lineRule="auto"/>
        <w:rPr>
          <w:b/>
          <w:bCs/>
          <w:sz w:val="24"/>
          <w:szCs w:val="24"/>
        </w:rPr>
      </w:pPr>
    </w:p>
    <w:p w14:paraId="45505F41" w14:textId="77777777" w:rsidR="00F7676C" w:rsidRDefault="00F7676C" w:rsidP="00F7676C">
      <w:pPr>
        <w:pStyle w:val="Cuerpo"/>
        <w:spacing w:after="0" w:line="240" w:lineRule="auto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</w:rPr>
        <w:t xml:space="preserve">FECHA DE ENTREGA: </w:t>
      </w:r>
    </w:p>
    <w:p w14:paraId="37631DFA" w14:textId="77777777" w:rsidR="00F7676C" w:rsidRDefault="00F7676C" w:rsidP="00F7676C">
      <w:pPr>
        <w:pStyle w:val="Cuerpo"/>
        <w:spacing w:after="0" w:line="240" w:lineRule="auto"/>
        <w:rPr>
          <w:b/>
          <w:bCs/>
          <w:sz w:val="24"/>
          <w:szCs w:val="24"/>
        </w:rPr>
      </w:pPr>
    </w:p>
    <w:p w14:paraId="7081BFBB" w14:textId="77777777" w:rsidR="00F7676C" w:rsidRDefault="00F7676C" w:rsidP="00F7676C">
      <w:pPr>
        <w:pStyle w:val="Cuerpo"/>
        <w:spacing w:after="0" w:line="240" w:lineRule="auto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  <w:lang w:val="de-DE"/>
        </w:rPr>
        <w:t>INTEGRANTES:</w:t>
      </w:r>
    </w:p>
    <w:p w14:paraId="3CA566D0" w14:textId="77777777" w:rsidR="00F7676C" w:rsidRDefault="00F7676C" w:rsidP="00F7676C">
      <w:pPr>
        <w:pStyle w:val="Cuerpo"/>
        <w:spacing w:after="0" w:line="240" w:lineRule="auto"/>
        <w:rPr>
          <w:b/>
          <w:bCs/>
          <w:sz w:val="24"/>
          <w:szCs w:val="24"/>
        </w:rPr>
      </w:pPr>
    </w:p>
    <w:tbl>
      <w:tblPr>
        <w:tblStyle w:val="Tablaconcuadrcula1clara-nfasis1"/>
        <w:tblW w:w="9576" w:type="dxa"/>
        <w:tblLayout w:type="fixed"/>
        <w:tblLook w:val="04A0" w:firstRow="1" w:lastRow="0" w:firstColumn="1" w:lastColumn="0" w:noHBand="0" w:noVBand="1"/>
      </w:tblPr>
      <w:tblGrid>
        <w:gridCol w:w="1961"/>
        <w:gridCol w:w="7615"/>
      </w:tblGrid>
      <w:tr w:rsidR="00F7676C" w14:paraId="2526EB00" w14:textId="77777777" w:rsidTr="00F76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30661966" w14:textId="77777777" w:rsidR="00F7676C" w:rsidRDefault="00F7676C" w:rsidP="00875E4A">
            <w:pPr>
              <w:pStyle w:val="Cuerpo"/>
            </w:pPr>
            <w:r>
              <w:rPr>
                <w:rStyle w:val="Ninguno"/>
                <w:sz w:val="24"/>
                <w:szCs w:val="24"/>
              </w:rPr>
              <w:t>CÓDIGO</w:t>
            </w:r>
          </w:p>
        </w:tc>
        <w:tc>
          <w:tcPr>
            <w:tcW w:w="7615" w:type="dxa"/>
          </w:tcPr>
          <w:p w14:paraId="57E91DBE" w14:textId="77777777" w:rsidR="00F7676C" w:rsidRDefault="00F7676C" w:rsidP="00875E4A">
            <w:pPr>
              <w:pStyle w:val="Cuerp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inguno"/>
                <w:sz w:val="24"/>
                <w:szCs w:val="24"/>
              </w:rPr>
              <w:t>NOMBRE Y APELLIDOS</w:t>
            </w:r>
          </w:p>
        </w:tc>
      </w:tr>
      <w:tr w:rsidR="00F7676C" w14:paraId="191277E1" w14:textId="77777777" w:rsidTr="00F7676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611224D5" w14:textId="55826842" w:rsidR="00F7676C" w:rsidRDefault="005F6848" w:rsidP="00875E4A">
            <w:r w:rsidRPr="005F6848">
              <w:t>1049583303</w:t>
            </w:r>
          </w:p>
        </w:tc>
        <w:tc>
          <w:tcPr>
            <w:tcW w:w="7615" w:type="dxa"/>
          </w:tcPr>
          <w:p w14:paraId="101BE450" w14:textId="6CC8704C" w:rsidR="00F7676C" w:rsidRDefault="005F6848" w:rsidP="00875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848">
              <w:t>Freydell Medina Arrieta</w:t>
            </w:r>
          </w:p>
        </w:tc>
      </w:tr>
      <w:tr w:rsidR="00F7676C" w14:paraId="5372B007" w14:textId="77777777" w:rsidTr="00F7676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748DA9A8" w14:textId="01DF3968" w:rsidR="00F7676C" w:rsidRDefault="005F6848" w:rsidP="00875E4A">
            <w:r w:rsidRPr="005F6848">
              <w:t>1043646773</w:t>
            </w:r>
          </w:p>
        </w:tc>
        <w:tc>
          <w:tcPr>
            <w:tcW w:w="7615" w:type="dxa"/>
          </w:tcPr>
          <w:p w14:paraId="79B297B3" w14:textId="4E2F0D77" w:rsidR="00F7676C" w:rsidRDefault="005F6848" w:rsidP="00875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848">
              <w:t xml:space="preserve">Joinner </w:t>
            </w:r>
            <w:r>
              <w:t>P</w:t>
            </w:r>
            <w:r w:rsidRPr="005F6848">
              <w:t>edroza</w:t>
            </w:r>
          </w:p>
        </w:tc>
      </w:tr>
      <w:tr w:rsidR="00F7676C" w14:paraId="2B97A9A9" w14:textId="77777777" w:rsidTr="00F7676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71D7DC13" w14:textId="0750F6D7" w:rsidR="00F7676C" w:rsidRDefault="005F6848" w:rsidP="00875E4A">
            <w:r w:rsidRPr="005F6848">
              <w:t>1235049456</w:t>
            </w:r>
          </w:p>
        </w:tc>
        <w:tc>
          <w:tcPr>
            <w:tcW w:w="7615" w:type="dxa"/>
          </w:tcPr>
          <w:p w14:paraId="0122B573" w14:textId="0994F78F" w:rsidR="00F7676C" w:rsidRDefault="005F6848" w:rsidP="00875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848">
              <w:t>Samir Alejandro Sanchez Barcasnegras</w:t>
            </w:r>
          </w:p>
        </w:tc>
      </w:tr>
      <w:tr w:rsidR="00F7676C" w14:paraId="62E71F49" w14:textId="77777777" w:rsidTr="00F7676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74548AAA" w14:textId="55DD47E7" w:rsidR="00F7676C" w:rsidRDefault="005F6848" w:rsidP="00875E4A">
            <w:r>
              <w:t>1082875737</w:t>
            </w:r>
          </w:p>
        </w:tc>
        <w:tc>
          <w:tcPr>
            <w:tcW w:w="7615" w:type="dxa"/>
          </w:tcPr>
          <w:p w14:paraId="6A589208" w14:textId="09C7E83A" w:rsidR="00F7676C" w:rsidRDefault="005F6848" w:rsidP="00875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Santiago José Sarria Brito</w:t>
            </w:r>
          </w:p>
        </w:tc>
      </w:tr>
    </w:tbl>
    <w:p w14:paraId="57A82050" w14:textId="77777777" w:rsidR="00F7676C" w:rsidRDefault="00F7676C" w:rsidP="00F7676C">
      <w:pPr>
        <w:pStyle w:val="Cuerpo"/>
        <w:spacing w:after="0" w:line="240" w:lineRule="auto"/>
        <w:rPr>
          <w:b/>
          <w:bCs/>
          <w:sz w:val="24"/>
          <w:szCs w:val="24"/>
        </w:rPr>
      </w:pPr>
    </w:p>
    <w:p w14:paraId="67EC935F" w14:textId="77777777" w:rsidR="00BE7F58" w:rsidRDefault="00BE7F58" w:rsidP="00BE7F58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14:paraId="79DE9C71" w14:textId="77777777" w:rsid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center"/>
        <w:rPr>
          <w:rFonts w:ascii="Calibri" w:eastAsia="Arial" w:hAnsi="Calibri" w:cs="Arial"/>
          <w:b/>
          <w:sz w:val="24"/>
          <w:szCs w:val="24"/>
        </w:rPr>
      </w:pPr>
      <w:r w:rsidRPr="00BE7F58">
        <w:rPr>
          <w:rFonts w:ascii="Calibri" w:eastAsia="Arial" w:hAnsi="Calibri" w:cs="Arial"/>
          <w:b/>
          <w:sz w:val="24"/>
          <w:szCs w:val="24"/>
        </w:rPr>
        <w:t>Historias de Usuario</w:t>
      </w:r>
    </w:p>
    <w:p w14:paraId="6C24A1B2" w14:textId="77777777" w:rsidR="00BE7F58" w:rsidRP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center"/>
        <w:rPr>
          <w:rFonts w:ascii="Calibri" w:eastAsia="Arial" w:hAnsi="Calibri" w:cs="Arial"/>
          <w:b/>
          <w:sz w:val="24"/>
          <w:szCs w:val="24"/>
        </w:rPr>
      </w:pPr>
    </w:p>
    <w:p w14:paraId="545C133D" w14:textId="77777777" w:rsidR="00BE7F58" w:rsidRDefault="00BE7F58" w:rsidP="00BE7F58">
      <w:pPr>
        <w:jc w:val="both"/>
        <w:rPr>
          <w:rFonts w:ascii="Arial" w:hAnsi="Arial" w:cs="Arial"/>
          <w:color w:val="000000"/>
        </w:rPr>
      </w:pPr>
    </w:p>
    <w:tbl>
      <w:tblPr>
        <w:tblStyle w:val="Tablaconcuadrcula1clara-nfasis1"/>
        <w:tblW w:w="9344" w:type="dxa"/>
        <w:tblLook w:val="04A0" w:firstRow="1" w:lastRow="0" w:firstColumn="1" w:lastColumn="0" w:noHBand="0" w:noVBand="1"/>
      </w:tblPr>
      <w:tblGrid>
        <w:gridCol w:w="1126"/>
        <w:gridCol w:w="8218"/>
      </w:tblGrid>
      <w:tr w:rsidR="0004391E" w:rsidRPr="0004391E" w14:paraId="1D8BBBB2" w14:textId="77777777" w:rsidTr="00043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tcBorders>
              <w:top w:val="single" w:sz="4" w:space="0" w:color="B5C0DF" w:themeColor="accent1" w:themeTint="66"/>
              <w:left w:val="single" w:sz="4" w:space="0" w:color="B5C0DF" w:themeColor="accent1" w:themeTint="66"/>
              <w:right w:val="single" w:sz="4" w:space="0" w:color="B5C0DF" w:themeColor="accent1" w:themeTint="66"/>
            </w:tcBorders>
            <w:hideMark/>
          </w:tcPr>
          <w:p w14:paraId="7BE8F161" w14:textId="77777777" w:rsidR="0004391E" w:rsidRPr="0004391E" w:rsidRDefault="0004391E" w:rsidP="0004391E">
            <w:pPr>
              <w:jc w:val="both"/>
              <w:rPr>
                <w:lang w:val="es-ES"/>
              </w:rPr>
            </w:pPr>
            <w:r w:rsidRPr="0004391E">
              <w:rPr>
                <w:lang w:val="es-ES"/>
              </w:rPr>
              <w:t>ID</w:t>
            </w:r>
          </w:p>
        </w:tc>
        <w:tc>
          <w:tcPr>
            <w:tcW w:w="8218" w:type="dxa"/>
            <w:tcBorders>
              <w:top w:val="single" w:sz="4" w:space="0" w:color="B5C0DF" w:themeColor="accent1" w:themeTint="66"/>
              <w:left w:val="single" w:sz="4" w:space="0" w:color="B5C0DF" w:themeColor="accent1" w:themeTint="66"/>
              <w:right w:val="single" w:sz="4" w:space="0" w:color="B5C0DF" w:themeColor="accent1" w:themeTint="66"/>
            </w:tcBorders>
            <w:hideMark/>
          </w:tcPr>
          <w:p w14:paraId="3281183D" w14:textId="77777777" w:rsidR="0004391E" w:rsidRPr="0004391E" w:rsidRDefault="0004391E" w:rsidP="0004391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4391E">
              <w:rPr>
                <w:lang w:val="es-ES"/>
              </w:rPr>
              <w:t xml:space="preserve">Historia de Usuario </w:t>
            </w:r>
          </w:p>
        </w:tc>
      </w:tr>
      <w:tr w:rsidR="0004391E" w:rsidRPr="0004391E" w14:paraId="0CBF9904" w14:textId="77777777" w:rsidTr="0004391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tcBorders>
              <w:top w:val="single" w:sz="4" w:space="0" w:color="B5C0DF" w:themeColor="accent1" w:themeTint="66"/>
              <w:left w:val="single" w:sz="4" w:space="0" w:color="B5C0DF" w:themeColor="accent1" w:themeTint="66"/>
              <w:bottom w:val="single" w:sz="4" w:space="0" w:color="B5C0DF" w:themeColor="accent1" w:themeTint="66"/>
              <w:right w:val="single" w:sz="4" w:space="0" w:color="B5C0DF" w:themeColor="accent1" w:themeTint="66"/>
            </w:tcBorders>
            <w:hideMark/>
          </w:tcPr>
          <w:p w14:paraId="14AC65D9" w14:textId="77777777" w:rsidR="0004391E" w:rsidRPr="0004391E" w:rsidRDefault="0004391E" w:rsidP="0004391E">
            <w:pPr>
              <w:jc w:val="both"/>
              <w:rPr>
                <w:lang w:val="es-ES"/>
              </w:rPr>
            </w:pPr>
            <w:r w:rsidRPr="0004391E">
              <w:rPr>
                <w:lang w:val="es-ES"/>
              </w:rPr>
              <w:t>RF001</w:t>
            </w:r>
          </w:p>
        </w:tc>
        <w:tc>
          <w:tcPr>
            <w:tcW w:w="8218" w:type="dxa"/>
            <w:tcBorders>
              <w:top w:val="single" w:sz="4" w:space="0" w:color="B5C0DF" w:themeColor="accent1" w:themeTint="66"/>
              <w:left w:val="single" w:sz="4" w:space="0" w:color="B5C0DF" w:themeColor="accent1" w:themeTint="66"/>
              <w:bottom w:val="single" w:sz="4" w:space="0" w:color="B5C0DF" w:themeColor="accent1" w:themeTint="66"/>
              <w:right w:val="single" w:sz="4" w:space="0" w:color="B5C0DF" w:themeColor="accent1" w:themeTint="66"/>
            </w:tcBorders>
            <w:hideMark/>
          </w:tcPr>
          <w:p w14:paraId="34CBE291" w14:textId="77777777" w:rsidR="0004391E" w:rsidRPr="0004391E" w:rsidRDefault="0004391E" w:rsidP="000439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4391E">
              <w:t>Como usuario quiero que el programa tenga la funcionalidad de interacción entre el usuario y la empresa para una mejor comunicación</w:t>
            </w:r>
            <w:r w:rsidRPr="0004391E">
              <w:rPr>
                <w:lang w:val="es-ES"/>
              </w:rPr>
              <w:tab/>
            </w:r>
          </w:p>
        </w:tc>
      </w:tr>
      <w:tr w:rsidR="0004391E" w:rsidRPr="0004391E" w14:paraId="2A80D9FC" w14:textId="77777777" w:rsidTr="0004391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tcBorders>
              <w:top w:val="single" w:sz="4" w:space="0" w:color="B5C0DF" w:themeColor="accent1" w:themeTint="66"/>
              <w:left w:val="single" w:sz="4" w:space="0" w:color="B5C0DF" w:themeColor="accent1" w:themeTint="66"/>
              <w:bottom w:val="single" w:sz="4" w:space="0" w:color="B5C0DF" w:themeColor="accent1" w:themeTint="66"/>
              <w:right w:val="single" w:sz="4" w:space="0" w:color="B5C0DF" w:themeColor="accent1" w:themeTint="66"/>
            </w:tcBorders>
            <w:hideMark/>
          </w:tcPr>
          <w:p w14:paraId="2D5DD4BE" w14:textId="77777777" w:rsidR="0004391E" w:rsidRPr="0004391E" w:rsidRDefault="0004391E" w:rsidP="0004391E">
            <w:pPr>
              <w:jc w:val="both"/>
              <w:rPr>
                <w:lang w:val="es-ES"/>
              </w:rPr>
            </w:pPr>
            <w:r w:rsidRPr="0004391E">
              <w:rPr>
                <w:lang w:val="es-ES"/>
              </w:rPr>
              <w:t>RF002</w:t>
            </w:r>
          </w:p>
        </w:tc>
        <w:tc>
          <w:tcPr>
            <w:tcW w:w="8218" w:type="dxa"/>
            <w:tcBorders>
              <w:top w:val="single" w:sz="4" w:space="0" w:color="B5C0DF" w:themeColor="accent1" w:themeTint="66"/>
              <w:left w:val="single" w:sz="4" w:space="0" w:color="B5C0DF" w:themeColor="accent1" w:themeTint="66"/>
              <w:bottom w:val="single" w:sz="4" w:space="0" w:color="B5C0DF" w:themeColor="accent1" w:themeTint="66"/>
              <w:right w:val="single" w:sz="4" w:space="0" w:color="B5C0DF" w:themeColor="accent1" w:themeTint="66"/>
            </w:tcBorders>
            <w:vAlign w:val="center"/>
            <w:hideMark/>
          </w:tcPr>
          <w:p w14:paraId="03B74FE6" w14:textId="77777777" w:rsidR="0004391E" w:rsidRPr="0004391E" w:rsidRDefault="0004391E" w:rsidP="000439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4391E">
              <w:t>Como usuario persona quiero acceder al perfil de las posibles empresas a las que puedo postular</w:t>
            </w:r>
          </w:p>
        </w:tc>
      </w:tr>
      <w:tr w:rsidR="0004391E" w:rsidRPr="0004391E" w14:paraId="06A6E6D0" w14:textId="77777777" w:rsidTr="0004391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tcBorders>
              <w:top w:val="single" w:sz="4" w:space="0" w:color="B5C0DF" w:themeColor="accent1" w:themeTint="66"/>
              <w:left w:val="single" w:sz="4" w:space="0" w:color="B5C0DF" w:themeColor="accent1" w:themeTint="66"/>
              <w:bottom w:val="single" w:sz="4" w:space="0" w:color="B5C0DF" w:themeColor="accent1" w:themeTint="66"/>
              <w:right w:val="single" w:sz="4" w:space="0" w:color="B5C0DF" w:themeColor="accent1" w:themeTint="66"/>
            </w:tcBorders>
            <w:hideMark/>
          </w:tcPr>
          <w:p w14:paraId="2C377190" w14:textId="77777777" w:rsidR="0004391E" w:rsidRPr="0004391E" w:rsidRDefault="0004391E" w:rsidP="0004391E">
            <w:pPr>
              <w:jc w:val="both"/>
              <w:rPr>
                <w:lang w:val="es-ES"/>
              </w:rPr>
            </w:pPr>
            <w:r w:rsidRPr="0004391E">
              <w:rPr>
                <w:lang w:val="es-ES"/>
              </w:rPr>
              <w:t>RF003</w:t>
            </w:r>
          </w:p>
        </w:tc>
        <w:tc>
          <w:tcPr>
            <w:tcW w:w="8218" w:type="dxa"/>
            <w:tcBorders>
              <w:top w:val="single" w:sz="4" w:space="0" w:color="B5C0DF" w:themeColor="accent1" w:themeTint="66"/>
              <w:left w:val="single" w:sz="4" w:space="0" w:color="B5C0DF" w:themeColor="accent1" w:themeTint="66"/>
              <w:bottom w:val="single" w:sz="4" w:space="0" w:color="B5C0DF" w:themeColor="accent1" w:themeTint="66"/>
              <w:right w:val="single" w:sz="4" w:space="0" w:color="B5C0DF" w:themeColor="accent1" w:themeTint="66"/>
            </w:tcBorders>
            <w:vAlign w:val="center"/>
            <w:hideMark/>
          </w:tcPr>
          <w:p w14:paraId="660C730F" w14:textId="77777777" w:rsidR="0004391E" w:rsidRPr="0004391E" w:rsidRDefault="0004391E" w:rsidP="000439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91E">
              <w:t>Como administrador quiero que el programa tenga la funcionalidad de registrarse, iniciar sesión, ver perfil y colocar habilidades</w:t>
            </w:r>
          </w:p>
        </w:tc>
      </w:tr>
      <w:tr w:rsidR="0004391E" w:rsidRPr="0004391E" w14:paraId="4A96AEB0" w14:textId="77777777" w:rsidTr="0004391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tcBorders>
              <w:top w:val="single" w:sz="4" w:space="0" w:color="B5C0DF" w:themeColor="accent1" w:themeTint="66"/>
              <w:left w:val="single" w:sz="4" w:space="0" w:color="B5C0DF" w:themeColor="accent1" w:themeTint="66"/>
              <w:bottom w:val="single" w:sz="4" w:space="0" w:color="B5C0DF" w:themeColor="accent1" w:themeTint="66"/>
              <w:right w:val="single" w:sz="4" w:space="0" w:color="B5C0DF" w:themeColor="accent1" w:themeTint="66"/>
            </w:tcBorders>
            <w:hideMark/>
          </w:tcPr>
          <w:p w14:paraId="4BF15D4E" w14:textId="77777777" w:rsidR="0004391E" w:rsidRPr="0004391E" w:rsidRDefault="0004391E" w:rsidP="0004391E">
            <w:pPr>
              <w:jc w:val="both"/>
              <w:rPr>
                <w:lang w:val="es-ES"/>
              </w:rPr>
            </w:pPr>
            <w:r w:rsidRPr="0004391E">
              <w:rPr>
                <w:lang w:val="es-ES"/>
              </w:rPr>
              <w:t>RF004</w:t>
            </w:r>
          </w:p>
        </w:tc>
        <w:tc>
          <w:tcPr>
            <w:tcW w:w="8218" w:type="dxa"/>
            <w:tcBorders>
              <w:top w:val="single" w:sz="4" w:space="0" w:color="B5C0DF" w:themeColor="accent1" w:themeTint="66"/>
              <w:left w:val="single" w:sz="4" w:space="0" w:color="B5C0DF" w:themeColor="accent1" w:themeTint="66"/>
              <w:bottom w:val="single" w:sz="4" w:space="0" w:color="B5C0DF" w:themeColor="accent1" w:themeTint="66"/>
              <w:right w:val="single" w:sz="4" w:space="0" w:color="B5C0DF" w:themeColor="accent1" w:themeTint="66"/>
            </w:tcBorders>
            <w:vAlign w:val="center"/>
            <w:hideMark/>
          </w:tcPr>
          <w:p w14:paraId="05954578" w14:textId="77777777" w:rsidR="0004391E" w:rsidRPr="0004391E" w:rsidRDefault="0004391E" w:rsidP="000439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4391E">
              <w:rPr>
                <w:lang w:val="es-ES"/>
              </w:rPr>
              <w:t>Como administrador quiero que se muestren las personas con las habilidades más demandadas en el mercado laboral para que tengan más probabilidades de conseguir un empleo</w:t>
            </w:r>
          </w:p>
        </w:tc>
      </w:tr>
      <w:tr w:rsidR="0004391E" w:rsidRPr="0004391E" w14:paraId="3ADA5CE9" w14:textId="77777777" w:rsidTr="0004391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tcBorders>
              <w:top w:val="single" w:sz="4" w:space="0" w:color="B5C0DF" w:themeColor="accent1" w:themeTint="66"/>
              <w:left w:val="single" w:sz="4" w:space="0" w:color="B5C0DF" w:themeColor="accent1" w:themeTint="66"/>
              <w:bottom w:val="single" w:sz="4" w:space="0" w:color="B5C0DF" w:themeColor="accent1" w:themeTint="66"/>
              <w:right w:val="single" w:sz="4" w:space="0" w:color="B5C0DF" w:themeColor="accent1" w:themeTint="66"/>
            </w:tcBorders>
            <w:hideMark/>
          </w:tcPr>
          <w:p w14:paraId="11B86238" w14:textId="77777777" w:rsidR="0004391E" w:rsidRPr="0004391E" w:rsidRDefault="0004391E" w:rsidP="0004391E">
            <w:pPr>
              <w:jc w:val="both"/>
              <w:rPr>
                <w:lang w:val="es-ES"/>
              </w:rPr>
            </w:pPr>
            <w:r w:rsidRPr="0004391E">
              <w:rPr>
                <w:lang w:val="es-ES"/>
              </w:rPr>
              <w:t>RF005</w:t>
            </w:r>
          </w:p>
        </w:tc>
        <w:tc>
          <w:tcPr>
            <w:tcW w:w="8218" w:type="dxa"/>
            <w:tcBorders>
              <w:top w:val="single" w:sz="4" w:space="0" w:color="B5C0DF" w:themeColor="accent1" w:themeTint="66"/>
              <w:left w:val="single" w:sz="4" w:space="0" w:color="B5C0DF" w:themeColor="accent1" w:themeTint="66"/>
              <w:bottom w:val="single" w:sz="4" w:space="0" w:color="B5C0DF" w:themeColor="accent1" w:themeTint="66"/>
              <w:right w:val="single" w:sz="4" w:space="0" w:color="B5C0DF" w:themeColor="accent1" w:themeTint="66"/>
            </w:tcBorders>
            <w:vAlign w:val="center"/>
            <w:hideMark/>
          </w:tcPr>
          <w:p w14:paraId="699CAE5F" w14:textId="77777777" w:rsidR="0004391E" w:rsidRPr="0004391E" w:rsidRDefault="0004391E" w:rsidP="000439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91E">
              <w:t>Como usuario empresa quiero que el programa tenga la funcionalidad de ver el perfil de la persona que busca un empleo</w:t>
            </w:r>
          </w:p>
        </w:tc>
      </w:tr>
      <w:tr w:rsidR="0004391E" w:rsidRPr="0004391E" w14:paraId="0726462C" w14:textId="77777777" w:rsidTr="0004391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tcBorders>
              <w:top w:val="single" w:sz="4" w:space="0" w:color="B5C0DF" w:themeColor="accent1" w:themeTint="66"/>
              <w:left w:val="single" w:sz="4" w:space="0" w:color="B5C0DF" w:themeColor="accent1" w:themeTint="66"/>
              <w:bottom w:val="single" w:sz="4" w:space="0" w:color="B5C0DF" w:themeColor="accent1" w:themeTint="66"/>
              <w:right w:val="single" w:sz="4" w:space="0" w:color="B5C0DF" w:themeColor="accent1" w:themeTint="66"/>
            </w:tcBorders>
            <w:hideMark/>
          </w:tcPr>
          <w:p w14:paraId="662B2DC9" w14:textId="77777777" w:rsidR="0004391E" w:rsidRPr="0004391E" w:rsidRDefault="0004391E" w:rsidP="0004391E">
            <w:pPr>
              <w:jc w:val="both"/>
              <w:rPr>
                <w:lang w:val="es-ES"/>
              </w:rPr>
            </w:pPr>
            <w:r w:rsidRPr="0004391E">
              <w:rPr>
                <w:lang w:val="es-ES"/>
              </w:rPr>
              <w:t>RF006</w:t>
            </w:r>
          </w:p>
        </w:tc>
        <w:tc>
          <w:tcPr>
            <w:tcW w:w="8218" w:type="dxa"/>
            <w:tcBorders>
              <w:top w:val="single" w:sz="4" w:space="0" w:color="B5C0DF" w:themeColor="accent1" w:themeTint="66"/>
              <w:left w:val="single" w:sz="4" w:space="0" w:color="B5C0DF" w:themeColor="accent1" w:themeTint="66"/>
              <w:bottom w:val="single" w:sz="4" w:space="0" w:color="B5C0DF" w:themeColor="accent1" w:themeTint="66"/>
              <w:right w:val="single" w:sz="4" w:space="0" w:color="B5C0DF" w:themeColor="accent1" w:themeTint="66"/>
            </w:tcBorders>
            <w:hideMark/>
          </w:tcPr>
          <w:p w14:paraId="21885B60" w14:textId="77777777" w:rsidR="0004391E" w:rsidRPr="0004391E" w:rsidRDefault="0004391E" w:rsidP="000439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4391E">
              <w:t>como reclutador quiero acceder a perfiles de usuarios desempleados del programa para identificar talentos y facilitar oportunidades de empleo</w:t>
            </w:r>
          </w:p>
        </w:tc>
      </w:tr>
      <w:tr w:rsidR="0004391E" w:rsidRPr="0004391E" w14:paraId="6CD97F2B" w14:textId="77777777" w:rsidTr="0004391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tcBorders>
              <w:top w:val="single" w:sz="4" w:space="0" w:color="B5C0DF" w:themeColor="accent1" w:themeTint="66"/>
              <w:left w:val="single" w:sz="4" w:space="0" w:color="B5C0DF" w:themeColor="accent1" w:themeTint="66"/>
              <w:bottom w:val="single" w:sz="4" w:space="0" w:color="B5C0DF" w:themeColor="accent1" w:themeTint="66"/>
              <w:right w:val="single" w:sz="4" w:space="0" w:color="B5C0DF" w:themeColor="accent1" w:themeTint="66"/>
            </w:tcBorders>
            <w:hideMark/>
          </w:tcPr>
          <w:p w14:paraId="625EC6B8" w14:textId="77777777" w:rsidR="0004391E" w:rsidRPr="0004391E" w:rsidRDefault="0004391E" w:rsidP="0004391E">
            <w:pPr>
              <w:jc w:val="both"/>
              <w:rPr>
                <w:lang w:val="es-ES"/>
              </w:rPr>
            </w:pPr>
            <w:r w:rsidRPr="0004391E">
              <w:rPr>
                <w:lang w:val="es-ES"/>
              </w:rPr>
              <w:t>RF007</w:t>
            </w:r>
          </w:p>
        </w:tc>
        <w:tc>
          <w:tcPr>
            <w:tcW w:w="8218" w:type="dxa"/>
            <w:tcBorders>
              <w:top w:val="single" w:sz="4" w:space="0" w:color="B5C0DF" w:themeColor="accent1" w:themeTint="66"/>
              <w:left w:val="single" w:sz="4" w:space="0" w:color="B5C0DF" w:themeColor="accent1" w:themeTint="66"/>
              <w:bottom w:val="single" w:sz="4" w:space="0" w:color="B5C0DF" w:themeColor="accent1" w:themeTint="66"/>
              <w:right w:val="single" w:sz="4" w:space="0" w:color="B5C0DF" w:themeColor="accent1" w:themeTint="66"/>
            </w:tcBorders>
            <w:hideMark/>
          </w:tcPr>
          <w:p w14:paraId="68FA7EA5" w14:textId="77777777" w:rsidR="0004391E" w:rsidRPr="0004391E" w:rsidRDefault="0004391E" w:rsidP="000439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4391E">
              <w:t>como administrador del programa quiero que tenga la funcionalidad de gestionar y agregar nuevas funciones al programa de forma sencilla para una mejor optimización del programa</w:t>
            </w:r>
          </w:p>
        </w:tc>
      </w:tr>
    </w:tbl>
    <w:p w14:paraId="26F66A47" w14:textId="77777777" w:rsidR="00BE7F58" w:rsidRDefault="00BE7F58" w:rsidP="00BE7F58">
      <w:pPr>
        <w:jc w:val="both"/>
        <w:rPr>
          <w:ins w:id="0" w:author="Coordinador Permanencia Programa Ingeniería de Sistemas" w:date="2019-05-31T03:08:00Z"/>
        </w:rPr>
      </w:pPr>
    </w:p>
    <w:p w14:paraId="5657EBAA" w14:textId="77777777" w:rsidR="00BE7F58" w:rsidRDefault="00BE7F58" w:rsidP="00BE7F58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14:paraId="05F8ADFE" w14:textId="77777777" w:rsidR="00BE7F58" w:rsidRDefault="00BE7F58" w:rsidP="00BE7F58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14:paraId="3037A12C" w14:textId="77777777" w:rsidR="00BE7F58" w:rsidRDefault="00BE7F58" w:rsidP="00BE7F58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14:paraId="612EDBCA" w14:textId="77777777" w:rsidR="00BE7F58" w:rsidRDefault="00BE7F58" w:rsidP="00BE7F58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14:paraId="0ADF1CFC" w14:textId="77777777" w:rsidR="00BE7F58" w:rsidRPr="0004391E" w:rsidRDefault="00BE7F58" w:rsidP="0004391E">
      <w:pPr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</w:p>
    <w:p w14:paraId="2C67B382" w14:textId="77777777" w:rsid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</w:p>
    <w:p w14:paraId="215E5267" w14:textId="77777777" w:rsid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</w:p>
    <w:p w14:paraId="20FBC8FA" w14:textId="77777777" w:rsidR="00CB1D12" w:rsidRPr="0004391E" w:rsidRDefault="00CB1D12" w:rsidP="0004391E">
      <w:pPr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</w:p>
    <w:sectPr w:rsidR="00CB1D12" w:rsidRPr="0004391E" w:rsidSect="00E93277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9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BFB65" w14:textId="77777777" w:rsidR="005A4BDF" w:rsidRDefault="005A4BDF">
      <w:r>
        <w:separator/>
      </w:r>
    </w:p>
  </w:endnote>
  <w:endnote w:type="continuationSeparator" w:id="0">
    <w:p w14:paraId="65A8E090" w14:textId="77777777" w:rsidR="005A4BDF" w:rsidRDefault="005A4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35E6A" w14:textId="77777777" w:rsidR="00516B71" w:rsidRPr="00C3741B" w:rsidRDefault="00516B71" w:rsidP="00C3741B">
    <w:pPr>
      <w:pStyle w:val="Piedepgina"/>
      <w:jc w:val="right"/>
      <w:rPr>
        <w:sz w:val="22"/>
        <w:szCs w:val="22"/>
      </w:rPr>
    </w:pPr>
    <w:r>
      <w:rPr>
        <w:b/>
        <w:noProof/>
        <w:color w:val="4A66AC" w:themeColor="accent1"/>
        <w:sz w:val="22"/>
        <w:szCs w:val="22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1F415E38" wp14:editId="6295FEC4">
              <wp:simplePos x="0" y="0"/>
              <wp:positionH relativeFrom="column">
                <wp:posOffset>-38100</wp:posOffset>
              </wp:positionH>
              <wp:positionV relativeFrom="paragraph">
                <wp:posOffset>-85725</wp:posOffset>
              </wp:positionV>
              <wp:extent cx="6038850" cy="0"/>
              <wp:effectExtent l="0" t="0" r="19050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885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Conector recto 4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00000" strokeweight="1.5pt" from="-3pt,-6.75pt" to="472.5pt,-6.75pt" w14:anchorId="4EEF6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">
              <v:stroke joinstyle="miter"/>
            </v:line>
          </w:pict>
        </mc:Fallback>
      </mc:AlternateContent>
    </w:r>
    <w:r w:rsidRPr="00C3741B">
      <w:rPr>
        <w:noProof/>
        <w:sz w:val="22"/>
        <w:szCs w:val="22"/>
      </w:rPr>
      <w:drawing>
        <wp:anchor distT="0" distB="0" distL="114300" distR="114300" simplePos="0" relativeHeight="251680768" behindDoc="0" locked="0" layoutInCell="1" allowOverlap="1" wp14:anchorId="29C84384" wp14:editId="08CFD06D">
          <wp:simplePos x="0" y="0"/>
          <wp:positionH relativeFrom="column">
            <wp:posOffset>-57150</wp:posOffset>
          </wp:positionH>
          <wp:positionV relativeFrom="paragraph">
            <wp:posOffset>-137795</wp:posOffset>
          </wp:positionV>
          <wp:extent cx="2171700" cy="633095"/>
          <wp:effectExtent l="0" t="0" r="0" b="0"/>
          <wp:wrapThrough wrapText="bothSides">
            <wp:wrapPolygon edited="0">
              <wp:start x="0" y="0"/>
              <wp:lineTo x="0" y="20798"/>
              <wp:lineTo x="21411" y="20798"/>
              <wp:lineTo x="21411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633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E59CB45" w14:textId="77777777" w:rsidR="00516B71" w:rsidRDefault="00516B71" w:rsidP="00C3741B">
    <w:pPr>
      <w:pStyle w:val="Piedepgina"/>
      <w:tabs>
        <w:tab w:val="clear" w:pos="4419"/>
        <w:tab w:val="left" w:pos="8838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75E9A4" w14:textId="77777777" w:rsidR="005A4BDF" w:rsidRDefault="005A4BDF">
      <w:r>
        <w:separator/>
      </w:r>
    </w:p>
  </w:footnote>
  <w:footnote w:type="continuationSeparator" w:id="0">
    <w:p w14:paraId="1484AD23" w14:textId="77777777" w:rsidR="005A4BDF" w:rsidRDefault="005A4B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BE55F" w14:textId="77777777" w:rsidR="00516B71" w:rsidRDefault="00516B71">
    <w:pPr>
      <w:pStyle w:val="Encabezado"/>
      <w:jc w:val="right"/>
      <w:rPr>
        <w:caps/>
        <w:color w:val="242852" w:themeColor="text2"/>
      </w:rPr>
    </w:pPr>
  </w:p>
  <w:p w14:paraId="5B2B5D27" w14:textId="77777777" w:rsidR="00516B71" w:rsidRDefault="00516B71">
    <w:pPr>
      <w:pStyle w:val="Encabezado"/>
      <w:jc w:val="right"/>
      <w:rPr>
        <w:caps/>
        <w:color w:val="242852" w:themeColor="text2"/>
      </w:rPr>
    </w:pPr>
  </w:p>
  <w:p w14:paraId="29A193BC" w14:textId="77777777" w:rsidR="00516B71" w:rsidRPr="001A608E" w:rsidRDefault="00000000" w:rsidP="001A608E">
    <w:pPr>
      <w:pStyle w:val="Encabezado"/>
      <w:jc w:val="right"/>
      <w:rPr>
        <w:caps/>
        <w:color w:val="374C80" w:themeColor="accent1" w:themeShade="BF"/>
        <w:sz w:val="24"/>
        <w:szCs w:val="24"/>
      </w:rPr>
    </w:pPr>
    <w:sdt>
      <w:sdtPr>
        <w:rPr>
          <w:b/>
          <w:caps/>
          <w:color w:val="374C80" w:themeColor="accent1" w:themeShade="BF"/>
          <w:sz w:val="24"/>
          <w:szCs w:val="24"/>
        </w:rPr>
        <w:alias w:val="Autor"/>
        <w:tag w:val=""/>
        <w:id w:val="-1701008461"/>
        <w:placeholder>
          <w:docPart w:val="FA2E4B0AD79E4CCA92F1184F258BB22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516B71" w:rsidRPr="00C3741B">
          <w:rPr>
            <w:b/>
            <w:color w:val="374C80" w:themeColor="accent1" w:themeShade="BF"/>
            <w:sz w:val="24"/>
            <w:szCs w:val="24"/>
          </w:rPr>
          <w:t>PROGRAMA DE TECNOLOGÍA EN DESARROLLO DE SOFTWARE</w:t>
        </w:r>
      </w:sdtContent>
    </w:sdt>
    <w:r w:rsidR="00516B71" w:rsidRPr="00C3741B">
      <w:rPr>
        <w:i/>
        <w:sz w:val="22"/>
        <w:szCs w:val="22"/>
      </w:rPr>
      <w:t xml:space="preserve">                                                                                            </w:t>
    </w:r>
  </w:p>
  <w:p w14:paraId="36AD62B9" w14:textId="77777777" w:rsidR="005C2EFE" w:rsidRPr="005C2EFE" w:rsidRDefault="005C2EFE" w:rsidP="005C2EFE">
    <w:pPr>
      <w:spacing w:line="267" w:lineRule="exact"/>
      <w:ind w:right="20"/>
      <w:jc w:val="right"/>
      <w:rPr>
        <w:rFonts w:ascii="Calibri" w:hAnsi="Calibri"/>
        <w:b/>
        <w:i/>
        <w:sz w:val="22"/>
        <w:szCs w:val="22"/>
      </w:rPr>
    </w:pPr>
    <w:r w:rsidRPr="005C2EFE">
      <w:rPr>
        <w:rFonts w:ascii="Calibri" w:hAnsi="Calibri"/>
        <w:b/>
        <w:i/>
        <w:color w:val="384D81"/>
        <w:sz w:val="22"/>
        <w:szCs w:val="22"/>
      </w:rPr>
      <w:t>Guía de Proyecto de Aula</w:t>
    </w:r>
  </w:p>
  <w:p w14:paraId="34B11B5D" w14:textId="5BD99D50" w:rsidR="005C2EFE" w:rsidRPr="005C2EFE" w:rsidRDefault="68AF89F3" w:rsidP="68AF89F3">
    <w:pPr>
      <w:spacing w:line="267" w:lineRule="exact"/>
      <w:ind w:right="18"/>
      <w:jc w:val="right"/>
      <w:rPr>
        <w:rFonts w:ascii="Calibri" w:hAnsi="Calibri"/>
        <w:b/>
        <w:bCs/>
        <w:i/>
        <w:iCs/>
        <w:color w:val="384D81"/>
        <w:sz w:val="22"/>
        <w:szCs w:val="22"/>
      </w:rPr>
    </w:pPr>
    <w:r w:rsidRPr="68AF89F3">
      <w:rPr>
        <w:rFonts w:ascii="Calibri" w:hAnsi="Calibri"/>
        <w:b/>
        <w:bCs/>
        <w:i/>
        <w:iCs/>
        <w:color w:val="384D81"/>
        <w:sz w:val="22"/>
        <w:szCs w:val="22"/>
      </w:rPr>
      <w:t xml:space="preserve">III – Semestre </w:t>
    </w:r>
  </w:p>
  <w:p w14:paraId="0973958E" w14:textId="77777777" w:rsidR="00516B71" w:rsidRPr="00C3741B" w:rsidRDefault="00516B71">
    <w:pPr>
      <w:rPr>
        <w:b/>
        <w:color w:val="374C80" w:themeColor="accent1" w:themeShade="BF"/>
        <w:sz w:val="22"/>
        <w:szCs w:val="22"/>
      </w:rPr>
    </w:pPr>
    <w:r>
      <w:rPr>
        <w:b/>
        <w:noProof/>
        <w:color w:val="4A66AC" w:themeColor="accent1"/>
        <w:sz w:val="22"/>
        <w:szCs w:val="22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A4EB0E3" wp14:editId="2EA25BAA">
              <wp:simplePos x="0" y="0"/>
              <wp:positionH relativeFrom="column">
                <wp:posOffset>-57150</wp:posOffset>
              </wp:positionH>
              <wp:positionV relativeFrom="paragraph">
                <wp:posOffset>85725</wp:posOffset>
              </wp:positionV>
              <wp:extent cx="6038850" cy="0"/>
              <wp:effectExtent l="0" t="0" r="1905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885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Conector recto 3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00000" strokeweight="1.5pt" from="-4.5pt,6.75pt" to="471pt,6.75pt" w14:anchorId="05004C8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">
              <v:stroke joinstyle="miter"/>
            </v:line>
          </w:pict>
        </mc:Fallback>
      </mc:AlternateContent>
    </w:r>
    <w:r>
      <w:rPr>
        <w:b/>
        <w:noProof/>
        <w:color w:val="4A66AC" w:themeColor="accent1"/>
        <w:sz w:val="22"/>
        <w:szCs w:val="22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7E4CAB4" wp14:editId="07696080">
              <wp:simplePos x="0" y="0"/>
              <wp:positionH relativeFrom="column">
                <wp:posOffset>-66675</wp:posOffset>
              </wp:positionH>
              <wp:positionV relativeFrom="paragraph">
                <wp:posOffset>39370</wp:posOffset>
              </wp:positionV>
              <wp:extent cx="6038850" cy="0"/>
              <wp:effectExtent l="0" t="0" r="1905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8850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line id="Conector recto 2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c00000" strokeweight=".5pt" from="-5.25pt,3.1pt" to="470.25pt,3.1pt" w14:anchorId="63A0AD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">
              <v:stroke joinstyle="miter"/>
            </v:line>
          </w:pict>
        </mc:Fallback>
      </mc:AlternateContent>
    </w:r>
  </w:p>
  <w:p w14:paraId="323D291A" w14:textId="77777777" w:rsidR="00913BCF" w:rsidRDefault="00913BC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0674EB"/>
    <w:multiLevelType w:val="multilevel"/>
    <w:tmpl w:val="3482B8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BA2404"/>
    <w:multiLevelType w:val="hybridMultilevel"/>
    <w:tmpl w:val="0BA62CBC"/>
    <w:lvl w:ilvl="0" w:tplc="4B4AE33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73237517">
    <w:abstractNumId w:val="1"/>
  </w:num>
  <w:num w:numId="2" w16cid:durableId="199683262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50"/>
    <w:rsid w:val="00005CA2"/>
    <w:rsid w:val="0004391E"/>
    <w:rsid w:val="00053D97"/>
    <w:rsid w:val="00072344"/>
    <w:rsid w:val="000A209B"/>
    <w:rsid w:val="000F5DEB"/>
    <w:rsid w:val="00123D8B"/>
    <w:rsid w:val="001530DD"/>
    <w:rsid w:val="00194FBA"/>
    <w:rsid w:val="001A608E"/>
    <w:rsid w:val="001D0F36"/>
    <w:rsid w:val="001D6DEA"/>
    <w:rsid w:val="001D7B11"/>
    <w:rsid w:val="001E30C6"/>
    <w:rsid w:val="001F7EB0"/>
    <w:rsid w:val="00202BD8"/>
    <w:rsid w:val="002033E2"/>
    <w:rsid w:val="0024080E"/>
    <w:rsid w:val="0024559A"/>
    <w:rsid w:val="002571AD"/>
    <w:rsid w:val="00275186"/>
    <w:rsid w:val="00291022"/>
    <w:rsid w:val="00292A2F"/>
    <w:rsid w:val="002C5249"/>
    <w:rsid w:val="003479EA"/>
    <w:rsid w:val="00354792"/>
    <w:rsid w:val="00370B11"/>
    <w:rsid w:val="00374AC9"/>
    <w:rsid w:val="003752FE"/>
    <w:rsid w:val="00375453"/>
    <w:rsid w:val="003C08AA"/>
    <w:rsid w:val="004353C7"/>
    <w:rsid w:val="0043656E"/>
    <w:rsid w:val="00457C44"/>
    <w:rsid w:val="004711AF"/>
    <w:rsid w:val="004767B4"/>
    <w:rsid w:val="00493DBB"/>
    <w:rsid w:val="004C32CA"/>
    <w:rsid w:val="004D2305"/>
    <w:rsid w:val="004E2F7F"/>
    <w:rsid w:val="00502AF6"/>
    <w:rsid w:val="00516B71"/>
    <w:rsid w:val="00534CE6"/>
    <w:rsid w:val="00542C9C"/>
    <w:rsid w:val="00576F4C"/>
    <w:rsid w:val="005A0217"/>
    <w:rsid w:val="005A4BDF"/>
    <w:rsid w:val="005B3643"/>
    <w:rsid w:val="005C2EFE"/>
    <w:rsid w:val="005C61CF"/>
    <w:rsid w:val="005C7FB2"/>
    <w:rsid w:val="005D6C53"/>
    <w:rsid w:val="005E3550"/>
    <w:rsid w:val="005F6848"/>
    <w:rsid w:val="006000EE"/>
    <w:rsid w:val="00605D5E"/>
    <w:rsid w:val="00616D85"/>
    <w:rsid w:val="0061727C"/>
    <w:rsid w:val="00622678"/>
    <w:rsid w:val="006430DB"/>
    <w:rsid w:val="00667C2D"/>
    <w:rsid w:val="00682F83"/>
    <w:rsid w:val="00693F1C"/>
    <w:rsid w:val="006E38BA"/>
    <w:rsid w:val="00716718"/>
    <w:rsid w:val="00721424"/>
    <w:rsid w:val="00757BB4"/>
    <w:rsid w:val="0079260B"/>
    <w:rsid w:val="007A2E8B"/>
    <w:rsid w:val="007A5EC9"/>
    <w:rsid w:val="007B7190"/>
    <w:rsid w:val="007D433B"/>
    <w:rsid w:val="007F6E6D"/>
    <w:rsid w:val="007F7F6E"/>
    <w:rsid w:val="0080443E"/>
    <w:rsid w:val="008222C0"/>
    <w:rsid w:val="00822BF0"/>
    <w:rsid w:val="008309BE"/>
    <w:rsid w:val="00842DBA"/>
    <w:rsid w:val="00877E30"/>
    <w:rsid w:val="008F7980"/>
    <w:rsid w:val="00913BCF"/>
    <w:rsid w:val="00951A95"/>
    <w:rsid w:val="00973D10"/>
    <w:rsid w:val="00996BD8"/>
    <w:rsid w:val="009A423F"/>
    <w:rsid w:val="009B5791"/>
    <w:rsid w:val="009B7902"/>
    <w:rsid w:val="009B7A47"/>
    <w:rsid w:val="009C06CC"/>
    <w:rsid w:val="00A015AB"/>
    <w:rsid w:val="00A45712"/>
    <w:rsid w:val="00A56578"/>
    <w:rsid w:val="00A729BD"/>
    <w:rsid w:val="00A746CF"/>
    <w:rsid w:val="00A84A00"/>
    <w:rsid w:val="00AA3393"/>
    <w:rsid w:val="00AA5EF4"/>
    <w:rsid w:val="00AA7461"/>
    <w:rsid w:val="00AD20A4"/>
    <w:rsid w:val="00AF4A90"/>
    <w:rsid w:val="00B06D7C"/>
    <w:rsid w:val="00B162BC"/>
    <w:rsid w:val="00B61137"/>
    <w:rsid w:val="00B85C98"/>
    <w:rsid w:val="00B97D12"/>
    <w:rsid w:val="00BA24AF"/>
    <w:rsid w:val="00BA39CD"/>
    <w:rsid w:val="00BE5154"/>
    <w:rsid w:val="00BE7F58"/>
    <w:rsid w:val="00C27D9D"/>
    <w:rsid w:val="00C3741B"/>
    <w:rsid w:val="00C4556C"/>
    <w:rsid w:val="00C670BD"/>
    <w:rsid w:val="00C71183"/>
    <w:rsid w:val="00CB1D12"/>
    <w:rsid w:val="00CC75D3"/>
    <w:rsid w:val="00CE2152"/>
    <w:rsid w:val="00CE6A48"/>
    <w:rsid w:val="00CF4F7B"/>
    <w:rsid w:val="00CF648E"/>
    <w:rsid w:val="00D01388"/>
    <w:rsid w:val="00D51C94"/>
    <w:rsid w:val="00D53626"/>
    <w:rsid w:val="00D73860"/>
    <w:rsid w:val="00D827C7"/>
    <w:rsid w:val="00DA5977"/>
    <w:rsid w:val="00DA6168"/>
    <w:rsid w:val="00DA6EAE"/>
    <w:rsid w:val="00DB426B"/>
    <w:rsid w:val="00DC07A2"/>
    <w:rsid w:val="00DF6D53"/>
    <w:rsid w:val="00E03CB5"/>
    <w:rsid w:val="00E16903"/>
    <w:rsid w:val="00E17765"/>
    <w:rsid w:val="00E272EA"/>
    <w:rsid w:val="00E27616"/>
    <w:rsid w:val="00E36A74"/>
    <w:rsid w:val="00E65B27"/>
    <w:rsid w:val="00E93277"/>
    <w:rsid w:val="00EA15F9"/>
    <w:rsid w:val="00EF476F"/>
    <w:rsid w:val="00EF6288"/>
    <w:rsid w:val="00F42B24"/>
    <w:rsid w:val="00F54DF9"/>
    <w:rsid w:val="00F7676C"/>
    <w:rsid w:val="00F809AE"/>
    <w:rsid w:val="00FC2E6B"/>
    <w:rsid w:val="00FF4166"/>
    <w:rsid w:val="43303F01"/>
    <w:rsid w:val="5E6EDF76"/>
    <w:rsid w:val="68AF8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0469072"/>
  <w15:docId w15:val="{8F0C15DF-723B-44EF-9788-ACB60EFD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DBB"/>
  </w:style>
  <w:style w:type="paragraph" w:styleId="Ttulo1">
    <w:name w:val="heading 1"/>
    <w:basedOn w:val="Normal"/>
    <w:next w:val="Normal"/>
    <w:link w:val="Ttulo1Car"/>
    <w:uiPriority w:val="9"/>
    <w:qFormat/>
    <w:rsid w:val="00493DBB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3DBB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3DBB"/>
    <w:pPr>
      <w:pBdr>
        <w:top w:val="single" w:sz="6" w:space="2" w:color="4A66AC" w:themeColor="accent1"/>
      </w:pBdr>
      <w:spacing w:before="300"/>
      <w:outlineLvl w:val="2"/>
    </w:pPr>
    <w:rPr>
      <w:caps/>
      <w:color w:val="243255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93DBB"/>
    <w:pPr>
      <w:pBdr>
        <w:top w:val="dotted" w:sz="6" w:space="2" w:color="4A66AC" w:themeColor="accent1"/>
      </w:pBdr>
      <w:spacing w:before="200"/>
      <w:outlineLvl w:val="3"/>
    </w:pPr>
    <w:rPr>
      <w:caps/>
      <w:color w:val="374C80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93DBB"/>
    <w:pPr>
      <w:pBdr>
        <w:bottom w:val="single" w:sz="6" w:space="1" w:color="4A66AC" w:themeColor="accent1"/>
      </w:pBdr>
      <w:spacing w:before="200"/>
      <w:outlineLvl w:val="4"/>
    </w:pPr>
    <w:rPr>
      <w:caps/>
      <w:color w:val="374C80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93DBB"/>
    <w:pPr>
      <w:pBdr>
        <w:bottom w:val="dotted" w:sz="6" w:space="1" w:color="4A66AC" w:themeColor="accent1"/>
      </w:pBdr>
      <w:spacing w:before="200"/>
      <w:outlineLvl w:val="5"/>
    </w:pPr>
    <w:rPr>
      <w:caps/>
      <w:color w:val="374C80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3DBB"/>
    <w:pPr>
      <w:spacing w:before="200"/>
      <w:outlineLvl w:val="6"/>
    </w:pPr>
    <w:rPr>
      <w:caps/>
      <w:color w:val="374C80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3DBB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3DB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493DBB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93DBB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rFonts w:ascii="Cambria" w:eastAsia="Cambria" w:hAnsi="Cambria" w:cs="Cambria"/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rFonts w:ascii="Cambria" w:eastAsia="Cambria" w:hAnsi="Cambria" w:cs="Cambria"/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rFonts w:ascii="Cambria" w:eastAsia="Cambria" w:hAnsi="Cambria" w:cs="Cambria"/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Encabezado">
    <w:name w:val="header"/>
    <w:basedOn w:val="Normal"/>
    <w:link w:val="EncabezadoCar"/>
    <w:uiPriority w:val="99"/>
    <w:unhideWhenUsed/>
    <w:rsid w:val="00A5657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56578"/>
  </w:style>
  <w:style w:type="paragraph" w:styleId="Piedepgina">
    <w:name w:val="footer"/>
    <w:basedOn w:val="Normal"/>
    <w:link w:val="PiedepginaCar"/>
    <w:uiPriority w:val="99"/>
    <w:unhideWhenUsed/>
    <w:rsid w:val="00A5657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56578"/>
  </w:style>
  <w:style w:type="character" w:customStyle="1" w:styleId="Ttulo1Car">
    <w:name w:val="Título 1 Car"/>
    <w:basedOn w:val="Fuentedeprrafopredeter"/>
    <w:link w:val="Ttulo1"/>
    <w:uiPriority w:val="9"/>
    <w:rsid w:val="00493DBB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493DBB"/>
    <w:rPr>
      <w:caps/>
      <w:spacing w:val="15"/>
      <w:shd w:val="clear" w:color="auto" w:fill="D9DFE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493DBB"/>
    <w:rPr>
      <w:caps/>
      <w:color w:val="243255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493DBB"/>
    <w:rPr>
      <w:caps/>
      <w:color w:val="374C80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493DBB"/>
    <w:rPr>
      <w:caps/>
      <w:color w:val="374C80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493DBB"/>
    <w:rPr>
      <w:caps/>
      <w:color w:val="374C80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3DBB"/>
    <w:rPr>
      <w:caps/>
      <w:color w:val="374C80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3DB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3DBB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493DBB"/>
    <w:rPr>
      <w:b/>
      <w:bCs/>
      <w:color w:val="374C80" w:themeColor="accent1" w:themeShade="BF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493DBB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493DBB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493DBB"/>
    <w:rPr>
      <w:b/>
      <w:bCs/>
    </w:rPr>
  </w:style>
  <w:style w:type="character" w:styleId="nfasis">
    <w:name w:val="Emphasis"/>
    <w:uiPriority w:val="20"/>
    <w:qFormat/>
    <w:rsid w:val="00493DBB"/>
    <w:rPr>
      <w:caps/>
      <w:color w:val="243255" w:themeColor="accent1" w:themeShade="7F"/>
      <w:spacing w:val="5"/>
    </w:rPr>
  </w:style>
  <w:style w:type="paragraph" w:styleId="Sinespaciado">
    <w:name w:val="No Spacing"/>
    <w:uiPriority w:val="1"/>
    <w:qFormat/>
    <w:rsid w:val="00493DBB"/>
  </w:style>
  <w:style w:type="paragraph" w:styleId="Cita">
    <w:name w:val="Quote"/>
    <w:basedOn w:val="Normal"/>
    <w:next w:val="Normal"/>
    <w:link w:val="CitaCar"/>
    <w:uiPriority w:val="29"/>
    <w:qFormat/>
    <w:rsid w:val="00493DBB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93DBB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3DBB"/>
    <w:pPr>
      <w:spacing w:before="240" w:after="240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3DBB"/>
    <w:rPr>
      <w:color w:val="4A66AC" w:themeColor="accent1"/>
      <w:sz w:val="24"/>
      <w:szCs w:val="24"/>
    </w:rPr>
  </w:style>
  <w:style w:type="character" w:styleId="nfasissutil">
    <w:name w:val="Subtle Emphasis"/>
    <w:uiPriority w:val="19"/>
    <w:qFormat/>
    <w:rsid w:val="00493DBB"/>
    <w:rPr>
      <w:i/>
      <w:iCs/>
      <w:color w:val="243255" w:themeColor="accent1" w:themeShade="7F"/>
    </w:rPr>
  </w:style>
  <w:style w:type="character" w:styleId="nfasisintenso">
    <w:name w:val="Intense Emphasis"/>
    <w:uiPriority w:val="21"/>
    <w:qFormat/>
    <w:rsid w:val="00493DBB"/>
    <w:rPr>
      <w:b/>
      <w:bCs/>
      <w:caps/>
      <w:color w:val="243255" w:themeColor="accent1" w:themeShade="7F"/>
      <w:spacing w:val="10"/>
    </w:rPr>
  </w:style>
  <w:style w:type="character" w:styleId="Referenciasutil">
    <w:name w:val="Subtle Reference"/>
    <w:uiPriority w:val="31"/>
    <w:qFormat/>
    <w:rsid w:val="00493DBB"/>
    <w:rPr>
      <w:b/>
      <w:bCs/>
      <w:color w:val="4A66AC" w:themeColor="accent1"/>
    </w:rPr>
  </w:style>
  <w:style w:type="character" w:styleId="Referenciaintensa">
    <w:name w:val="Intense Reference"/>
    <w:uiPriority w:val="32"/>
    <w:qFormat/>
    <w:rsid w:val="00493DBB"/>
    <w:rPr>
      <w:b/>
      <w:bCs/>
      <w:i/>
      <w:iCs/>
      <w:caps/>
      <w:color w:val="4A66AC" w:themeColor="accent1"/>
    </w:rPr>
  </w:style>
  <w:style w:type="character" w:styleId="Ttulodellibro">
    <w:name w:val="Book Title"/>
    <w:uiPriority w:val="33"/>
    <w:qFormat/>
    <w:rsid w:val="00493DBB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93DBB"/>
    <w:pPr>
      <w:outlineLvl w:val="9"/>
    </w:pPr>
  </w:style>
  <w:style w:type="paragraph" w:styleId="Prrafodelista">
    <w:name w:val="List Paragraph"/>
    <w:basedOn w:val="Normal"/>
    <w:uiPriority w:val="34"/>
    <w:qFormat/>
    <w:rsid w:val="00A015AB"/>
    <w:pPr>
      <w:ind w:left="720"/>
      <w:contextualSpacing/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9A423F"/>
    <w:rPr>
      <w:color w:val="808080"/>
    </w:rPr>
  </w:style>
  <w:style w:type="table" w:styleId="Tabladelista4-nfasis1">
    <w:name w:val="List Table 4 Accent 1"/>
    <w:basedOn w:val="Tablanormal"/>
    <w:uiPriority w:val="49"/>
    <w:rsid w:val="00DA6EAE"/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A6EAE"/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A6EAE"/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laconcuadrcula4-nfasis1">
    <w:name w:val="Grid Table 4 Accent 1"/>
    <w:basedOn w:val="Tablanormal"/>
    <w:uiPriority w:val="49"/>
    <w:rsid w:val="00DA6EAE"/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9B7902"/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concuadrculaclara">
    <w:name w:val="Grid Table Light"/>
    <w:basedOn w:val="Tablanormal"/>
    <w:uiPriority w:val="40"/>
    <w:rsid w:val="003752F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-nfasis1">
    <w:name w:val="Grid Table 1 Light Accent 1"/>
    <w:basedOn w:val="Tablanormal"/>
    <w:uiPriority w:val="46"/>
    <w:rsid w:val="00B61137"/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inguno">
    <w:name w:val="Ninguno"/>
    <w:rsid w:val="00291022"/>
    <w:rPr>
      <w:lang w:val="es-ES_tradnl"/>
    </w:rPr>
  </w:style>
  <w:style w:type="paragraph" w:customStyle="1" w:styleId="Cuerpo">
    <w:name w:val="Cuerpo"/>
    <w:rsid w:val="00291022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paragraph" w:styleId="Textonotapie">
    <w:name w:val="footnote text"/>
    <w:link w:val="TextonotapieCar"/>
    <w:rsid w:val="0029102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TextonotapieCar">
    <w:name w:val="Texto nota pie Car"/>
    <w:basedOn w:val="Fuentedeprrafopredeter"/>
    <w:link w:val="Textonotapie"/>
    <w:rsid w:val="00291022"/>
    <w:rPr>
      <w:rFonts w:ascii="Calibri" w:eastAsia="Calibri" w:hAnsi="Calibri" w:cs="Calibri"/>
      <w:color w:val="000000"/>
      <w:u w:color="000000"/>
      <w:bdr w:val="nil"/>
    </w:rPr>
  </w:style>
  <w:style w:type="paragraph" w:styleId="Textoindependiente">
    <w:name w:val="Body Text"/>
    <w:link w:val="TextoindependienteCar"/>
    <w:rsid w:val="00291022"/>
    <w:pPr>
      <w:pBdr>
        <w:top w:val="nil"/>
        <w:left w:val="nil"/>
        <w:bottom w:val="nil"/>
        <w:right w:val="nil"/>
        <w:between w:val="nil"/>
        <w:bar w:val="nil"/>
      </w:pBdr>
      <w:spacing w:after="12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291022"/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paragraph" w:styleId="NormalWeb">
    <w:name w:val="Normal (Web)"/>
    <w:basedOn w:val="Normal"/>
    <w:uiPriority w:val="99"/>
    <w:unhideWhenUsed/>
    <w:rsid w:val="005D6C5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adelista6concolores-nfasis1">
    <w:name w:val="List Table 6 Colorful Accent 1"/>
    <w:basedOn w:val="Tablanormal"/>
    <w:uiPriority w:val="51"/>
    <w:rsid w:val="00F7676C"/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paragraph" w:customStyle="1" w:styleId="Authors">
    <w:name w:val="Authors"/>
    <w:next w:val="Cuerpo"/>
    <w:rsid w:val="00BA39CD"/>
    <w:pPr>
      <w:pBdr>
        <w:top w:val="nil"/>
        <w:left w:val="nil"/>
        <w:bottom w:val="nil"/>
        <w:right w:val="nil"/>
        <w:between w:val="nil"/>
        <w:bar w:val="nil"/>
      </w:pBdr>
      <w:spacing w:after="320"/>
      <w:jc w:val="center"/>
    </w:pPr>
    <w:rPr>
      <w:rFonts w:ascii="Times New Roman" w:eastAsia="Arial Unicode MS" w:hAnsi="Times New Roman" w:cs="Arial Unicode MS"/>
      <w:color w:val="000000"/>
      <w:sz w:val="22"/>
      <w:szCs w:val="22"/>
      <w:u w:color="000000"/>
      <w:bdr w:val="nil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502AF6"/>
    <w:rPr>
      <w:color w:val="9454C3" w:themeColor="hyperlink"/>
      <w:u w:val="single"/>
    </w:rPr>
  </w:style>
  <w:style w:type="table" w:styleId="Tablaconcuadrcula">
    <w:name w:val="Table Grid"/>
    <w:basedOn w:val="Tablanormal"/>
    <w:uiPriority w:val="39"/>
    <w:rsid w:val="00CB1D12"/>
    <w:rPr>
      <w:rFonts w:ascii="Calibri" w:eastAsia="Calibri" w:hAnsi="Calibri" w:cs="Calibri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A2E4B0AD79E4CCA92F1184F258BB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6C9E0-E316-471B-9B31-0D3BD5F06668}"/>
      </w:docPartPr>
      <w:docPartBody>
        <w:p w:rsidR="00710E88" w:rsidRDefault="00C71183" w:rsidP="00C71183">
          <w:pPr>
            <w:pStyle w:val="FA2E4B0AD79E4CCA92F1184F258BB222"/>
          </w:pPr>
          <w:r>
            <w:rPr>
              <w:rStyle w:val="Textodemarcadordeposicin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183"/>
    <w:rsid w:val="004A13C5"/>
    <w:rsid w:val="005571DD"/>
    <w:rsid w:val="00587255"/>
    <w:rsid w:val="005F280B"/>
    <w:rsid w:val="0064359C"/>
    <w:rsid w:val="00690BE3"/>
    <w:rsid w:val="006E1C87"/>
    <w:rsid w:val="00710E88"/>
    <w:rsid w:val="00745A06"/>
    <w:rsid w:val="00775E81"/>
    <w:rsid w:val="007E5008"/>
    <w:rsid w:val="0094201F"/>
    <w:rsid w:val="00AF0050"/>
    <w:rsid w:val="00BA24AF"/>
    <w:rsid w:val="00C4751D"/>
    <w:rsid w:val="00C71183"/>
    <w:rsid w:val="00EC606E"/>
    <w:rsid w:val="00FC0A2E"/>
    <w:rsid w:val="00FC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C71183"/>
    <w:rPr>
      <w:color w:val="808080"/>
    </w:rPr>
  </w:style>
  <w:style w:type="paragraph" w:customStyle="1" w:styleId="FA2E4B0AD79E4CCA92F1184F258BB222">
    <w:name w:val="FA2E4B0AD79E4CCA92F1184F258BB222"/>
    <w:rsid w:val="00C711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C3042-4519-4709-AAC3-27FEC20BA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proyectos de Aula</vt:lpstr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proyectos de Aula</dc:title>
  <dc:creator>PROGRAMA DE TECNOLOGÍA EN DESARROLLO DE SOFTWARE</dc:creator>
  <cp:lastModifiedBy>Santiago José Sarria Brito</cp:lastModifiedBy>
  <cp:revision>7</cp:revision>
  <cp:lastPrinted>2018-03-20T01:16:00Z</cp:lastPrinted>
  <dcterms:created xsi:type="dcterms:W3CDTF">2019-09-24T16:02:00Z</dcterms:created>
  <dcterms:modified xsi:type="dcterms:W3CDTF">2025-03-06T01:09:00Z</dcterms:modified>
</cp:coreProperties>
</file>